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5A" w14:textId="70CE2F4E" w:rsidR="005F7575" w:rsidRDefault="00043178" w:rsidP="00043178">
      <w:pPr>
        <w:rPr>
          <w:ins w:id="0" w:author="Yuriy Gladkov" w:date="2022-01-29T09:22:00Z"/>
        </w:rPr>
      </w:pPr>
      <w:ins w:id="1" w:author="Pavel Semenov" w:date="2021-09-02T08:43:00Z">
        <w:del w:id="2" w:author="Oleksandr Sotnichenko" w:date="2021-11-26T10:40:00Z">
          <w:r>
            <w:delText>pmn</w:delText>
          </w:r>
        </w:del>
      </w:ins>
      <w:ins w:id="3" w:author="Roman Golovin" w:date="2021-04-22T08:44:00Z">
        <w:del w:id="4" w:author="Oleksandr Sotnichenko" w:date="2021-11-26T10:40:00Z">
          <w:r>
            <w:delText>flib</w:delText>
          </w:r>
        </w:del>
      </w:ins>
      <w:del w:id="5" w:author="Oleksandr Sotnichenko" w:date="2021-11-26T10:40:00Z">
        <w:r>
          <w:rPr>
            <w:b/>
            <w:color w:val="FF0000"/>
            <w:sz w:val="28"/>
            <w:szCs w:val="28"/>
          </w:rPr>
          <w:delText>!</w:delText>
        </w:r>
        <w:r>
          <w:delText xml:space="preserve"> </w:delText>
        </w:r>
      </w:del>
      <w:r>
        <w:t xml:space="preserve">Все селекторы </w:t>
      </w:r>
      <w:proofErr w:type="spellStart"/>
      <w:r>
        <w:t>регистрозависимы</w:t>
      </w:r>
      <w:bookmarkStart w:id="6" w:name="_8t9qmxrfkotw" w:colFirst="0" w:colLast="0"/>
      <w:bookmarkStart w:id="7" w:name="_j13vgsph3x92" w:colFirst="0" w:colLast="0"/>
      <w:bookmarkStart w:id="8" w:name="_fr7os275iwvo" w:colFirst="0" w:colLast="0"/>
      <w:bookmarkStart w:id="9" w:name="_ljdqqqm0cqoz" w:colFirst="0" w:colLast="0"/>
      <w:bookmarkStart w:id="10" w:name="_a6muwid2k90o" w:colFirst="0" w:colLast="0"/>
      <w:bookmarkStart w:id="11" w:name="_lxc5ja4r8r6" w:colFirst="0" w:colLast="0"/>
      <w:bookmarkStart w:id="12" w:name="_pzd314czeqcu" w:colFirst="0" w:colLast="0"/>
      <w:bookmarkStart w:id="13" w:name="_tsou9ncfxwhc" w:colFirst="0" w:colLast="0"/>
      <w:bookmarkStart w:id="14" w:name="_w3jkcbkr2ha4" w:colFirst="0" w:colLast="0"/>
      <w:bookmarkStart w:id="15" w:name="_nziy7skpfjzy" w:colFirst="0" w:colLast="0"/>
      <w:bookmarkStart w:id="16" w:name="_9o54sgmuax6q" w:colFirst="0" w:colLast="0"/>
      <w:bookmarkStart w:id="17" w:name="_5ljzrwospzvz" w:colFirst="0" w:colLast="0"/>
      <w:bookmarkStart w:id="18" w:name="_ju7z9n3jodg0" w:colFirst="0" w:colLast="0"/>
      <w:bookmarkStart w:id="19" w:name="_179se05iw2cz" w:colFirst="0" w:colLast="0"/>
      <w:bookmarkStart w:id="20" w:name="_few3hfwbt6w7" w:colFirst="0" w:colLast="0"/>
      <w:bookmarkStart w:id="21" w:name="_dsecgxaw6rap" w:colFirst="0" w:colLast="0"/>
      <w:bookmarkStart w:id="22" w:name="_4qmcspkb7iuk" w:colFirst="0" w:colLast="0"/>
      <w:bookmarkStart w:id="23" w:name="_j6vqmhdsxe1" w:colFirst="0" w:colLast="0"/>
      <w:bookmarkStart w:id="24" w:name="_tfaeaw369f4" w:colFirst="0" w:colLast="0"/>
      <w:bookmarkStart w:id="25" w:name="_96k4ht1kz0kn" w:colFirst="0" w:colLast="0"/>
      <w:bookmarkStart w:id="26" w:name="_4wds10brr8f" w:colFirst="0" w:colLast="0"/>
      <w:bookmarkStart w:id="27" w:name="_mcyynxnjcypx" w:colFirst="0" w:colLast="0"/>
      <w:bookmarkStart w:id="28" w:name="_bjc9xga23bs5" w:colFirst="0" w:colLast="0"/>
      <w:bookmarkStart w:id="29" w:name="_52mf2v490453" w:colFirst="0" w:colLast="0"/>
      <w:bookmarkStart w:id="30" w:name="_m3iknjclsol" w:colFirst="0" w:colLast="0"/>
      <w:bookmarkStart w:id="31" w:name="_sw47v0lxl4xz" w:colFirst="0" w:colLast="0"/>
      <w:bookmarkStart w:id="32" w:name="_vaqap335kpta" w:colFirst="0" w:colLast="0"/>
      <w:bookmarkStart w:id="33" w:name="_bvqjtu50i1dw" w:colFirst="0" w:colLast="0"/>
      <w:bookmarkStart w:id="34" w:name="_w1af9lvdvj92" w:colFirst="0" w:colLast="0"/>
      <w:bookmarkStart w:id="35" w:name="_2jsjv53h25jb" w:colFirst="0" w:colLast="0"/>
      <w:bookmarkStart w:id="36" w:name="_7r2vsflssc06" w:colFirst="0" w:colLast="0"/>
      <w:bookmarkStart w:id="37" w:name="_t7888aroetf1" w:colFirst="0" w:colLast="0"/>
      <w:bookmarkStart w:id="38" w:name="_t4ihfh5kb99o" w:colFirst="0" w:colLast="0"/>
      <w:bookmarkStart w:id="39" w:name="_ebq2v5ctl8y8" w:colFirst="0" w:colLast="0"/>
      <w:bookmarkStart w:id="40" w:name="_tssbj9l9m2pc" w:colFirst="0" w:colLast="0"/>
      <w:bookmarkStart w:id="41" w:name="_bpqteqcvwo0n" w:colFirst="0" w:colLast="0"/>
      <w:bookmarkStart w:id="42" w:name="_k3wid8coytzs" w:colFirst="0" w:colLast="0"/>
      <w:bookmarkStart w:id="43" w:name="_iw6toonq2hwa" w:colFirst="0" w:colLast="0"/>
      <w:bookmarkStart w:id="44" w:name="_bcnu493sz7wo" w:colFirst="0" w:colLast="0"/>
      <w:bookmarkStart w:id="45" w:name="_ycov48s0ge8w" w:colFirst="0" w:colLast="0"/>
      <w:bookmarkStart w:id="46" w:name="_brft59xb45dv" w:colFirst="0" w:colLast="0"/>
      <w:bookmarkStart w:id="47" w:name="_mnizt0nbcjhs" w:colFirst="0" w:colLast="0"/>
      <w:bookmarkStart w:id="48" w:name="_ed7w7g3z15xw" w:colFirst="0" w:colLast="0"/>
      <w:bookmarkStart w:id="49" w:name="_6r09kbyz389j" w:colFirst="0" w:colLast="0"/>
      <w:bookmarkStart w:id="50" w:name="_gy51g0s51grk" w:colFirst="0" w:colLast="0"/>
      <w:bookmarkStart w:id="51" w:name="_jdraeyxuscx8" w:colFirst="0" w:colLast="0"/>
      <w:bookmarkStart w:id="52" w:name="_jz4wl5312du" w:colFirst="0" w:colLast="0"/>
      <w:bookmarkStart w:id="53" w:name="_eajq9uljtqqz" w:colFirst="0" w:colLast="0"/>
      <w:bookmarkStart w:id="54" w:name="_f70gsav12hgr" w:colFirst="0" w:colLast="0"/>
      <w:bookmarkStart w:id="55" w:name="_qq8p7kj8weg" w:colFirst="0" w:colLast="0"/>
      <w:bookmarkStart w:id="56" w:name="_vsynhb4og81a" w:colFirst="0" w:colLast="0"/>
      <w:bookmarkStart w:id="57" w:name="_37vzlyh13kie" w:colFirst="0" w:colLast="0"/>
      <w:bookmarkStart w:id="58" w:name="_tiroek8xo70w" w:colFirst="0" w:colLast="0"/>
      <w:bookmarkStart w:id="59" w:name="_2hmv5w42a0nu" w:colFirst="0" w:colLast="0"/>
      <w:bookmarkStart w:id="60" w:name="_r5upaeovongt" w:colFirst="0" w:colLast="0"/>
      <w:bookmarkStart w:id="61" w:name="_e1sfhpzcfe9q" w:colFirst="0" w:colLast="0"/>
      <w:bookmarkStart w:id="62" w:name="_w7kcv93x593h" w:colFirst="0" w:colLast="0"/>
      <w:bookmarkStart w:id="63" w:name="_vilsegvur3i6" w:colFirst="0" w:colLast="0"/>
      <w:bookmarkStart w:id="64" w:name="_ae7j4sglff0" w:colFirst="0" w:colLast="0"/>
      <w:bookmarkStart w:id="65" w:name="_6jq13z2z4h6s" w:colFirst="0" w:colLast="0"/>
      <w:bookmarkStart w:id="66" w:name="_yxv4949g1oim" w:colFirst="0" w:colLast="0"/>
      <w:bookmarkStart w:id="67" w:name="_rv6e3q4roc7m" w:colFirst="0" w:colLast="0"/>
      <w:bookmarkStart w:id="68" w:name="_tkfdzlzcpnmf" w:colFirst="0" w:colLast="0"/>
      <w:bookmarkStart w:id="69" w:name="_4khcflk3bo2u" w:colFirst="0" w:colLast="0"/>
      <w:bookmarkStart w:id="70" w:name="_p2s1k7hkg1ri" w:colFirst="0" w:colLast="0"/>
      <w:bookmarkStart w:id="71" w:name="_y4r6qp4q5hx3" w:colFirst="0" w:colLast="0"/>
      <w:bookmarkStart w:id="72" w:name="_h6tyrxh0rcjc" w:colFirst="0" w:colLast="0"/>
      <w:bookmarkStart w:id="73" w:name="_a1wkddxaw8xy" w:colFirst="0" w:colLast="0"/>
      <w:bookmarkStart w:id="74" w:name="_nt58qeajstm3" w:colFirst="0" w:colLast="0"/>
      <w:bookmarkStart w:id="75" w:name="_v8u6auktefji" w:colFirst="0" w:colLast="0"/>
      <w:bookmarkStart w:id="76" w:name="_7k9wprhliuq" w:colFirst="0" w:colLast="0"/>
      <w:bookmarkStart w:id="77" w:name="_uirugs2elgf6" w:colFirst="0" w:colLast="0"/>
      <w:bookmarkStart w:id="78" w:name="_qnhknn754wx1" w:colFirst="0" w:colLast="0"/>
      <w:bookmarkStart w:id="79" w:name="_o7mo9ram4o52" w:colFirst="0" w:colLast="0"/>
      <w:bookmarkStart w:id="80" w:name="_wmq79sd11jub" w:colFirst="0" w:colLast="0"/>
      <w:bookmarkStart w:id="81" w:name="_25d1acizh1yy" w:colFirst="0" w:colLast="0"/>
      <w:bookmarkStart w:id="82" w:name="_lj1u3wu100vb" w:colFirst="0" w:colLast="0"/>
      <w:bookmarkStart w:id="83" w:name="_sm2tuewq3kjg" w:colFirst="0" w:colLast="0"/>
      <w:bookmarkStart w:id="84" w:name="_ucrid39lrj1p" w:colFirst="0" w:colLast="0"/>
      <w:bookmarkStart w:id="85" w:name="_eo375l31ep7r" w:colFirst="0" w:colLast="0"/>
      <w:bookmarkStart w:id="86" w:name="_mu6cuf6ic3" w:colFirst="0" w:colLast="0"/>
      <w:bookmarkStart w:id="87" w:name="_vjk6vr5hd9bb" w:colFirst="0" w:colLast="0"/>
      <w:bookmarkStart w:id="88" w:name="_cwygizomfk6a" w:colFirst="0" w:colLast="0"/>
      <w:bookmarkStart w:id="89" w:name="_6nnwr4pnjaug" w:colFirst="0" w:colLast="0"/>
      <w:bookmarkStart w:id="90" w:name="_ipkn82azh5xo" w:colFirst="0" w:colLast="0"/>
      <w:bookmarkStart w:id="91" w:name="_6vjbhzxt8llt" w:colFirst="0" w:colLast="0"/>
      <w:bookmarkStart w:id="92" w:name="_mi3qcy702po0" w:colFirst="0" w:colLast="0"/>
      <w:bookmarkStart w:id="93" w:name="_1pcak5st5uvf" w:colFirst="0" w:colLast="0"/>
      <w:bookmarkStart w:id="94" w:name="_gt2xj93pxw0e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proofErr w:type="spellEnd"/>
    </w:p>
    <w:p w14:paraId="0000005B" w14:textId="3F7FD0A0" w:rsidR="005F7575" w:rsidRDefault="00043178">
      <w:pPr>
        <w:pStyle w:val="2"/>
      </w:pPr>
      <w:r>
        <w:t xml:space="preserve">Селекторы CSS </w:t>
      </w:r>
    </w:p>
    <w:p w14:paraId="0000005C" w14:textId="77777777" w:rsidR="005F7575" w:rsidRDefault="00043178">
      <w:pPr>
        <w:rPr>
          <w:b/>
        </w:rPr>
      </w:pPr>
      <w:r>
        <w:rPr>
          <w:b/>
        </w:rPr>
        <w:t>У</w:t>
      </w:r>
      <w:r>
        <w:rPr>
          <w:b/>
        </w:rPr>
        <w:t>ниверсальный селектор *</w:t>
      </w:r>
    </w:p>
    <w:p w14:paraId="0000005D" w14:textId="77777777" w:rsidR="005F7575" w:rsidRDefault="00043178">
      <w:r>
        <w:t xml:space="preserve">Синтаксис: * </w:t>
      </w:r>
      <w:proofErr w:type="spellStart"/>
      <w:r>
        <w:t>ns</w:t>
      </w:r>
      <w:proofErr w:type="spellEnd"/>
      <w:r>
        <w:t>|* *|*</w:t>
      </w:r>
    </w:p>
    <w:p w14:paraId="0000005E" w14:textId="77777777" w:rsidR="005F7575" w:rsidRDefault="00043178">
      <w:r>
        <w:t>Пример: * будет соответствовать всем элементам на странице.</w:t>
      </w:r>
    </w:p>
    <w:p w14:paraId="0000005F" w14:textId="77777777" w:rsidR="005F7575" w:rsidRDefault="005F7575"/>
    <w:p w14:paraId="00000060" w14:textId="77777777" w:rsidR="005F7575" w:rsidRDefault="00043178">
      <w:r>
        <w:rPr>
          <w:b/>
        </w:rPr>
        <w:t>Селектор по атрибуту</w:t>
      </w:r>
      <w:r>
        <w:t xml:space="preserve"> нужно указывать в [ ].</w:t>
      </w:r>
    </w:p>
    <w:p w14:paraId="00000061" w14:textId="77777777" w:rsidR="005F7575" w:rsidRDefault="00043178">
      <w:r>
        <w:t>Пример 1: [</w:t>
      </w:r>
      <w:proofErr w:type="spellStart"/>
      <w:r>
        <w:t>au</w:t>
      </w:r>
      <w:r>
        <w:t>toplay</w:t>
      </w:r>
      <w:proofErr w:type="spellEnd"/>
      <w:r>
        <w:t xml:space="preserve">] выберет все элементы, у которых есть  атрибут </w:t>
      </w:r>
      <w:proofErr w:type="spellStart"/>
      <w:r>
        <w:t>autoplay</w:t>
      </w:r>
      <w:proofErr w:type="spellEnd"/>
      <w:r>
        <w:t xml:space="preserve"> (независимо от его значения).</w:t>
      </w:r>
    </w:p>
    <w:p w14:paraId="00000062" w14:textId="77777777" w:rsidR="005F7575" w:rsidRDefault="00043178">
      <w:r>
        <w:t>Пример 2: a[</w:t>
      </w:r>
      <w:proofErr w:type="spellStart"/>
      <w:r>
        <w:t>href</w:t>
      </w:r>
      <w:proofErr w:type="spellEnd"/>
      <w:r>
        <w:t>$=".</w:t>
      </w:r>
      <w:proofErr w:type="spellStart"/>
      <w:r>
        <w:t>jpg</w:t>
      </w:r>
      <w:proofErr w:type="spellEnd"/>
      <w:r>
        <w:t>"] выберет все ссылки, у которых адрес заканчивается на ".</w:t>
      </w:r>
      <w:proofErr w:type="spellStart"/>
      <w:r>
        <w:t>jpg</w:t>
      </w:r>
      <w:proofErr w:type="spellEnd"/>
      <w:r>
        <w:t>".</w:t>
      </w:r>
    </w:p>
    <w:p w14:paraId="00000063" w14:textId="77777777" w:rsidR="005F7575" w:rsidRDefault="00043178">
      <w:r>
        <w:t>Пример 3: a[</w:t>
      </w:r>
      <w:proofErr w:type="spellStart"/>
      <w:r>
        <w:t>href</w:t>
      </w:r>
      <w:proofErr w:type="spellEnd"/>
      <w:r>
        <w:t>^="</w:t>
      </w:r>
      <w:proofErr w:type="spellStart"/>
      <w:r>
        <w:t>https</w:t>
      </w:r>
      <w:proofErr w:type="spellEnd"/>
      <w:r>
        <w:t>"] выберет все ссылки, у которых адрес начинается на</w:t>
      </w:r>
      <w:r>
        <w:t xml:space="preserve"> "</w:t>
      </w:r>
      <w:proofErr w:type="spellStart"/>
      <w:r>
        <w:t>https</w:t>
      </w:r>
      <w:proofErr w:type="spellEnd"/>
      <w:r>
        <w:t>".</w:t>
      </w:r>
    </w:p>
    <w:p w14:paraId="00000064" w14:textId="77777777" w:rsidR="005F7575" w:rsidRDefault="005F7575"/>
    <w:p w14:paraId="00000065" w14:textId="77777777" w:rsidR="005F7575" w:rsidRDefault="00043178">
      <w:r>
        <w:rPr>
          <w:b/>
        </w:rPr>
        <w:t xml:space="preserve">Селектор по </w:t>
      </w:r>
      <w:proofErr w:type="spellStart"/>
      <w:r>
        <w:rPr>
          <w:b/>
        </w:rPr>
        <w:t>id</w:t>
      </w:r>
      <w:proofErr w:type="spellEnd"/>
      <w:r>
        <w:rPr>
          <w:b/>
        </w:rPr>
        <w:t>:</w:t>
      </w:r>
      <w:r>
        <w:t xml:space="preserve"> #idname </w:t>
      </w:r>
    </w:p>
    <w:p w14:paraId="00000066" w14:textId="77777777" w:rsidR="005F7575" w:rsidRDefault="005F7575"/>
    <w:p w14:paraId="00000067" w14:textId="77777777" w:rsidR="005F7575" w:rsidRPr="005F7575" w:rsidRDefault="00043178">
      <w:pPr>
        <w:rPr>
          <w:sz w:val="6"/>
          <w:szCs w:val="6"/>
          <w:rPrChange w:id="95" w:author="Anonymous" w:date="2021-12-19T12:30:00Z">
            <w:rPr/>
          </w:rPrChange>
        </w:rPr>
      </w:pPr>
      <w:r>
        <w:rPr>
          <w:b/>
        </w:rPr>
        <w:t>Селектор по атрибуту</w:t>
      </w:r>
      <w:r>
        <w:rPr>
          <w:b/>
          <w:sz w:val="6"/>
          <w:szCs w:val="6"/>
          <w:rPrChange w:id="96" w:author="Anonymous" w:date="2021-12-19T12:30:00Z">
            <w:rPr>
              <w:b/>
            </w:rPr>
          </w:rPrChange>
        </w:rPr>
        <w:t xml:space="preserve"> </w:t>
      </w:r>
      <w:proofErr w:type="spellStart"/>
      <w:r>
        <w:rPr>
          <w:b/>
          <w:sz w:val="6"/>
          <w:szCs w:val="6"/>
          <w:rPrChange w:id="97" w:author="Anonymous" w:date="2021-12-19T12:30:00Z">
            <w:rPr>
              <w:b/>
            </w:rPr>
          </w:rPrChange>
        </w:rPr>
        <w:t>class</w:t>
      </w:r>
      <w:proofErr w:type="spellEnd"/>
      <w:r>
        <w:rPr>
          <w:b/>
          <w:sz w:val="6"/>
          <w:szCs w:val="6"/>
          <w:rPrChange w:id="98" w:author="Anonymous" w:date="2021-12-19T12:30:00Z">
            <w:rPr>
              <w:b/>
            </w:rPr>
          </w:rPrChange>
        </w:rPr>
        <w:t>:</w:t>
      </w:r>
      <w:r>
        <w:rPr>
          <w:sz w:val="6"/>
          <w:szCs w:val="6"/>
          <w:rPrChange w:id="99" w:author="Anonymous" w:date="2021-12-19T12:30:00Z">
            <w:rPr/>
          </w:rPrChange>
        </w:rPr>
        <w:t xml:space="preserve"> .</w:t>
      </w:r>
      <w:proofErr w:type="spellStart"/>
      <w:r>
        <w:rPr>
          <w:sz w:val="6"/>
          <w:szCs w:val="6"/>
          <w:rPrChange w:id="100" w:author="Anonymous" w:date="2021-12-19T12:30:00Z">
            <w:rPr/>
          </w:rPrChange>
        </w:rPr>
        <w:t>classname</w:t>
      </w:r>
      <w:proofErr w:type="spellEnd"/>
      <w:r>
        <w:rPr>
          <w:sz w:val="6"/>
          <w:szCs w:val="6"/>
          <w:rPrChange w:id="101" w:author="Anonymous" w:date="2021-12-19T12:30:00Z">
            <w:rPr/>
          </w:rPrChange>
        </w:rPr>
        <w:t xml:space="preserve"> </w:t>
      </w:r>
    </w:p>
    <w:p w14:paraId="00000068" w14:textId="77777777" w:rsidR="005F7575" w:rsidRDefault="00043178">
      <w:r>
        <w:t>.class1.class3.class2 - поиск элемента, относящегося к нескольким классам.</w:t>
      </w:r>
    </w:p>
    <w:p w14:paraId="00000069" w14:textId="77777777" w:rsidR="005F7575" w:rsidRDefault="005F7575"/>
    <w:p w14:paraId="0000006A" w14:textId="77777777" w:rsidR="005F7575" w:rsidRDefault="00043178">
      <w:pPr>
        <w:rPr>
          <w:b/>
        </w:rPr>
      </w:pPr>
      <w:r>
        <w:rPr>
          <w:b/>
        </w:rPr>
        <w:t>Пробел = комбинатор потомков</w:t>
      </w:r>
    </w:p>
    <w:p w14:paraId="0000006B" w14:textId="77777777" w:rsidR="005F7575" w:rsidRDefault="00043178">
      <w:r>
        <w:t>Селектор "</w:t>
      </w:r>
      <w:r>
        <w:rPr>
          <w:b/>
        </w:rPr>
        <w:t>#post2 .</w:t>
      </w:r>
      <w:proofErr w:type="spellStart"/>
      <w:r>
        <w:rPr>
          <w:b/>
        </w:rPr>
        <w:t>title</w:t>
      </w:r>
      <w:proofErr w:type="spellEnd"/>
      <w:r>
        <w:t xml:space="preserve">": здесь "#" означает, что надо искать элемент с </w:t>
      </w:r>
      <w:proofErr w:type="spellStart"/>
      <w:r>
        <w:t>id</w:t>
      </w:r>
      <w:proofErr w:type="spellEnd"/>
      <w:r>
        <w:t xml:space="preserve"> "post2", а "." - что искать надо класс со значением "</w:t>
      </w:r>
      <w:proofErr w:type="spellStart"/>
      <w:r>
        <w:t>title</w:t>
      </w:r>
      <w:proofErr w:type="spellEnd"/>
      <w:r>
        <w:t>". Элемент ".</w:t>
      </w:r>
      <w:proofErr w:type="spellStart"/>
      <w:r>
        <w:t>title</w:t>
      </w:r>
      <w:proofErr w:type="spellEnd"/>
      <w:r>
        <w:t xml:space="preserve">" называется потомком (англ. </w:t>
      </w:r>
      <w:proofErr w:type="spellStart"/>
      <w:r>
        <w:rPr>
          <w:b/>
        </w:rPr>
        <w:t>descendant</w:t>
      </w:r>
      <w:proofErr w:type="spellEnd"/>
      <w:r>
        <w:t>) элемента "#post2". Потомок может находиться на любом уровне вложенности.</w:t>
      </w:r>
    </w:p>
    <w:p w14:paraId="0000006C" w14:textId="77777777" w:rsidR="005F7575" w:rsidRDefault="00043178">
      <w:r>
        <w:t>Символ пробела " "  выбирает элементы, которые находятся внутри у</w:t>
      </w:r>
      <w:r>
        <w:t>казанного элемента, вне зависимости от уровня вложенности.</w:t>
      </w:r>
    </w:p>
    <w:p w14:paraId="0000006D" w14:textId="77777777" w:rsidR="005F7575" w:rsidRDefault="005F7575">
      <w:pPr>
        <w:shd w:val="clear" w:color="auto" w:fill="FFFFFF"/>
        <w:rPr>
          <w:color w:val="222222"/>
        </w:rPr>
      </w:pPr>
    </w:p>
    <w:p w14:paraId="0000006E" w14:textId="77777777" w:rsidR="005F7575" w:rsidRDefault="00043178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Комбинатор дочерних элементов &gt;</w:t>
      </w:r>
    </w:p>
    <w:p w14:paraId="0000006F" w14:textId="77777777" w:rsidR="005F7575" w:rsidRDefault="00043178">
      <w:pPr>
        <w:shd w:val="clear" w:color="auto" w:fill="FFFFFF"/>
        <w:rPr>
          <w:color w:val="222222"/>
        </w:rPr>
      </w:pPr>
      <w:r>
        <w:rPr>
          <w:color w:val="222222"/>
        </w:rPr>
        <w:t>Селектор</w:t>
      </w:r>
      <w:r>
        <w:rPr>
          <w:b/>
          <w:color w:val="222222"/>
        </w:rPr>
        <w:t xml:space="preserve"> "#post2 &gt; </w:t>
      </w:r>
      <w:proofErr w:type="spellStart"/>
      <w:r>
        <w:rPr>
          <w:b/>
          <w:color w:val="222222"/>
        </w:rPr>
        <w:t>div.title</w:t>
      </w:r>
      <w:proofErr w:type="spellEnd"/>
      <w:r>
        <w:rPr>
          <w:b/>
          <w:color w:val="222222"/>
        </w:rPr>
        <w:t>"</w:t>
      </w:r>
      <w:r>
        <w:rPr>
          <w:color w:val="222222"/>
        </w:rPr>
        <w:t>: нужно взять элемент с тегом и классом "</w:t>
      </w:r>
      <w:proofErr w:type="spellStart"/>
      <w:r>
        <w:rPr>
          <w:color w:val="222222"/>
        </w:rPr>
        <w:t>div.title</w:t>
      </w:r>
      <w:proofErr w:type="spellEnd"/>
      <w:r>
        <w:rPr>
          <w:color w:val="222222"/>
        </w:rPr>
        <w:t xml:space="preserve">", который находится строго на один уровень иерархии ниже чем элемент "#post2". Элемент "#post2" является родителем (англ. </w:t>
      </w:r>
      <w:proofErr w:type="spellStart"/>
      <w:r>
        <w:rPr>
          <w:b/>
          <w:color w:val="222222"/>
        </w:rPr>
        <w:t>parent</w:t>
      </w:r>
      <w:proofErr w:type="spellEnd"/>
      <w:r>
        <w:rPr>
          <w:color w:val="222222"/>
        </w:rPr>
        <w:t>), "</w:t>
      </w:r>
      <w:proofErr w:type="spellStart"/>
      <w:r>
        <w:rPr>
          <w:color w:val="222222"/>
        </w:rPr>
        <w:t>div.title</w:t>
      </w:r>
      <w:proofErr w:type="spellEnd"/>
      <w:r>
        <w:rPr>
          <w:color w:val="222222"/>
        </w:rPr>
        <w:t xml:space="preserve">" называется дочерним элементом (англ. </w:t>
      </w:r>
      <w:proofErr w:type="spellStart"/>
      <w:r>
        <w:rPr>
          <w:b/>
          <w:color w:val="222222"/>
        </w:rPr>
        <w:t>child</w:t>
      </w:r>
      <w:proofErr w:type="spellEnd"/>
      <w:r>
        <w:rPr>
          <w:color w:val="222222"/>
        </w:rPr>
        <w:t>) для элемента "#pos</w:t>
      </w:r>
      <w:r>
        <w:rPr>
          <w:color w:val="222222"/>
        </w:rPr>
        <w:t xml:space="preserve">t2". Если символа </w:t>
      </w:r>
      <w:r>
        <w:rPr>
          <w:b/>
          <w:color w:val="222222"/>
        </w:rPr>
        <w:t>"&gt;"</w:t>
      </w:r>
      <w:r>
        <w:rPr>
          <w:color w:val="222222"/>
        </w:rPr>
        <w:t xml:space="preserve"> нет, то будут выполнен поиск всех элементов "</w:t>
      </w:r>
      <w:proofErr w:type="spellStart"/>
      <w:r>
        <w:rPr>
          <w:color w:val="222222"/>
        </w:rPr>
        <w:t>div.title</w:t>
      </w:r>
      <w:proofErr w:type="spellEnd"/>
      <w:r>
        <w:rPr>
          <w:color w:val="222222"/>
        </w:rPr>
        <w:t>" на любом уровне ниже первого элемента. Пробелы вокруг "&gt;" не могут быть опущены.</w:t>
      </w:r>
    </w:p>
    <w:p w14:paraId="00000070" w14:textId="77777777" w:rsidR="005F7575" w:rsidRDefault="005F7575">
      <w:pPr>
        <w:shd w:val="clear" w:color="auto" w:fill="FFFFFF"/>
        <w:rPr>
          <w:color w:val="222222"/>
        </w:rPr>
      </w:pPr>
    </w:p>
    <w:p w14:paraId="00000071" w14:textId="77777777" w:rsidR="005F7575" w:rsidRDefault="00043178">
      <w:pPr>
        <w:shd w:val="clear" w:color="auto" w:fill="FFFFFF"/>
        <w:rPr>
          <w:b/>
          <w:color w:val="222222"/>
        </w:rPr>
      </w:pPr>
      <w:r>
        <w:rPr>
          <w:b/>
          <w:color w:val="222222"/>
        </w:rPr>
        <w:t>Использование порядкового номера дочернего элемента</w:t>
      </w:r>
    </w:p>
    <w:p w14:paraId="00000072" w14:textId="77777777" w:rsidR="005F7575" w:rsidRPr="00043178" w:rsidRDefault="00043178">
      <w:pPr>
        <w:shd w:val="clear" w:color="auto" w:fill="FFFFFF"/>
        <w:rPr>
          <w:b/>
          <w:color w:val="222222"/>
          <w:lang w:val="en-US"/>
        </w:rPr>
      </w:pPr>
      <w:r w:rsidRPr="00043178">
        <w:rPr>
          <w:b/>
          <w:color w:val="222222"/>
          <w:lang w:val="en-US"/>
        </w:rPr>
        <w:t>"#posts &gt; .</w:t>
      </w:r>
      <w:proofErr w:type="spellStart"/>
      <w:r w:rsidRPr="00043178">
        <w:rPr>
          <w:b/>
          <w:color w:val="222222"/>
          <w:lang w:val="en-US"/>
        </w:rPr>
        <w:t>item:nth-child</w:t>
      </w:r>
      <w:proofErr w:type="spellEnd"/>
      <w:r w:rsidRPr="00043178">
        <w:rPr>
          <w:b/>
          <w:color w:val="222222"/>
          <w:lang w:val="en-US"/>
        </w:rPr>
        <w:t>(2) &gt; .title"</w:t>
      </w:r>
    </w:p>
    <w:p w14:paraId="00000073" w14:textId="77777777" w:rsidR="005F7575" w:rsidRDefault="00043178">
      <w:pPr>
        <w:shd w:val="clear" w:color="auto" w:fill="FFFFFF"/>
        <w:rPr>
          <w:b/>
          <w:color w:val="222222"/>
        </w:rPr>
      </w:pPr>
      <w:r>
        <w:rPr>
          <w:color w:val="222222"/>
        </w:rPr>
        <w:t>Псевд</w:t>
      </w:r>
      <w:r>
        <w:rPr>
          <w:color w:val="222222"/>
        </w:rPr>
        <w:t xml:space="preserve">о-класс </w:t>
      </w:r>
      <w:r>
        <w:rPr>
          <w:b/>
          <w:color w:val="222222"/>
        </w:rPr>
        <w:t>:</w:t>
      </w:r>
      <w:proofErr w:type="spellStart"/>
      <w:r>
        <w:rPr>
          <w:b/>
          <w:color w:val="222222"/>
        </w:rPr>
        <w:t>nth-child</w:t>
      </w:r>
      <w:proofErr w:type="spellEnd"/>
      <w:r>
        <w:rPr>
          <w:b/>
          <w:color w:val="222222"/>
        </w:rPr>
        <w:t>(2)</w:t>
      </w:r>
      <w:r>
        <w:rPr>
          <w:color w:val="222222"/>
        </w:rPr>
        <w:t xml:space="preserve"> - позволяет найти второй по порядку элемент среди дочерних элементов для "#</w:t>
      </w:r>
      <w:proofErr w:type="spellStart"/>
      <w:r>
        <w:rPr>
          <w:color w:val="222222"/>
        </w:rPr>
        <w:t>posts</w:t>
      </w:r>
      <w:proofErr w:type="spellEnd"/>
      <w:r>
        <w:rPr>
          <w:b/>
          <w:color w:val="222222"/>
        </w:rPr>
        <w:t>"</w:t>
      </w:r>
      <w:r>
        <w:rPr>
          <w:color w:val="222222"/>
        </w:rPr>
        <w:t>. Затем с помощью "&gt; .</w:t>
      </w:r>
      <w:proofErr w:type="spellStart"/>
      <w:r>
        <w:rPr>
          <w:color w:val="222222"/>
        </w:rPr>
        <w:t>title</w:t>
      </w:r>
      <w:proofErr w:type="spellEnd"/>
      <w:r>
        <w:rPr>
          <w:color w:val="222222"/>
        </w:rPr>
        <w:t>" мы указываем, что нам нужен элемент ".</w:t>
      </w:r>
      <w:proofErr w:type="spellStart"/>
      <w:r>
        <w:rPr>
          <w:color w:val="222222"/>
        </w:rPr>
        <w:t>title</w:t>
      </w:r>
      <w:proofErr w:type="spellEnd"/>
      <w:r>
        <w:rPr>
          <w:color w:val="222222"/>
        </w:rPr>
        <w:t>", родителем которого является найденный ранее элемент ".</w:t>
      </w:r>
      <w:proofErr w:type="spellStart"/>
      <w:r>
        <w:rPr>
          <w:color w:val="222222"/>
        </w:rPr>
        <w:t>item</w:t>
      </w:r>
      <w:proofErr w:type="spellEnd"/>
      <w:r>
        <w:rPr>
          <w:color w:val="222222"/>
        </w:rPr>
        <w:t>".</w:t>
      </w:r>
    </w:p>
    <w:p w14:paraId="00000074" w14:textId="77777777" w:rsidR="005F7575" w:rsidRDefault="00043178">
      <w:proofErr w:type="spellStart"/>
      <w:r>
        <w:rPr>
          <w:b/>
          <w:color w:val="222222"/>
        </w:rPr>
        <w:t>Псевдокласс</w:t>
      </w:r>
      <w:proofErr w:type="spellEnd"/>
      <w:r>
        <w:rPr>
          <w:b/>
          <w:color w:val="222222"/>
        </w:rPr>
        <w:t xml:space="preserve"> :</w:t>
      </w:r>
      <w:r>
        <w:t xml:space="preserve"> позволяет выбрать элементы, основываясь на информации, которой нет в дереве элементов.</w:t>
      </w:r>
    </w:p>
    <w:p w14:paraId="00000075" w14:textId="77777777" w:rsidR="005F7575" w:rsidRDefault="00043178">
      <w:r>
        <w:t>Пример 1: a:visited соответствует всем элементам &lt;a&gt; которые имеют статус "посещённые".</w:t>
      </w:r>
    </w:p>
    <w:p w14:paraId="00000076" w14:textId="77777777" w:rsidR="005F7575" w:rsidRDefault="00043178">
      <w:r>
        <w:t xml:space="preserve">Пример 2: </w:t>
      </w:r>
      <w:proofErr w:type="spellStart"/>
      <w:r>
        <w:t>div:hover</w:t>
      </w:r>
      <w:proofErr w:type="spellEnd"/>
      <w:r>
        <w:t xml:space="preserve"> соответствует элементу, над которым проходит ук</w:t>
      </w:r>
      <w:r>
        <w:t>азатель мыши.</w:t>
      </w:r>
    </w:p>
    <w:p w14:paraId="00000077" w14:textId="77777777" w:rsidR="005F7575" w:rsidRDefault="00043178">
      <w:r>
        <w:t xml:space="preserve">Пример 3: </w:t>
      </w:r>
      <w:proofErr w:type="spellStart"/>
      <w:r>
        <w:t>input:focus</w:t>
      </w:r>
      <w:proofErr w:type="spellEnd"/>
      <w:r>
        <w:t xml:space="preserve"> соответствует полю ввода, которое получило фокус.</w:t>
      </w:r>
    </w:p>
    <w:p w14:paraId="00000078" w14:textId="77777777" w:rsidR="005F7575" w:rsidRDefault="005F7575"/>
    <w:p w14:paraId="00000079" w14:textId="77777777" w:rsidR="005F7575" w:rsidRDefault="00043178">
      <w:pPr>
        <w:rPr>
          <w:b/>
        </w:rPr>
      </w:pPr>
      <w:proofErr w:type="spellStart"/>
      <w:r>
        <w:rPr>
          <w:b/>
        </w:rPr>
        <w:lastRenderedPageBreak/>
        <w:t>Псевдоэлемент</w:t>
      </w:r>
      <w:proofErr w:type="spellEnd"/>
      <w:r>
        <w:rPr>
          <w:b/>
        </w:rPr>
        <w:t xml:space="preserve"> ::</w:t>
      </w:r>
    </w:p>
    <w:p w14:paraId="0000007A" w14:textId="77777777" w:rsidR="005F7575" w:rsidRDefault="00043178">
      <w:r>
        <w:t>Знак :: позволяет выбрать вещи, которых нет в HTML.</w:t>
      </w:r>
    </w:p>
    <w:p w14:paraId="0000007B" w14:textId="77777777" w:rsidR="005F7575" w:rsidRDefault="00043178">
      <w:r>
        <w:t>Пример: p::first-line соответствует первой линии абзаца &lt;p&gt;.</w:t>
      </w:r>
    </w:p>
    <w:p w14:paraId="0000007C" w14:textId="77777777" w:rsidR="005F7575" w:rsidRDefault="005F7575"/>
    <w:p w14:paraId="0000007D" w14:textId="77777777" w:rsidR="005F7575" w:rsidRDefault="00043178">
      <w:r>
        <w:rPr>
          <w:b/>
        </w:rPr>
        <w:t>Комбинатор всех соседних элементов ~</w:t>
      </w:r>
    </w:p>
    <w:p w14:paraId="0000007E" w14:textId="77777777" w:rsidR="005F7575" w:rsidRDefault="00043178">
      <w:r>
        <w:t>В</w:t>
      </w:r>
      <w:r>
        <w:t>ыбирает элементы, которые находятся на этом же уровне вложенности, после указанного элемента, с тем же родителем.</w:t>
      </w:r>
    </w:p>
    <w:p w14:paraId="0000007F" w14:textId="77777777" w:rsidR="005F7575" w:rsidRDefault="00043178">
      <w:r>
        <w:t>Синтаксис: A ~ B</w:t>
      </w:r>
    </w:p>
    <w:p w14:paraId="00000080" w14:textId="77777777" w:rsidR="005F7575" w:rsidRDefault="00043178">
      <w:r>
        <w:t xml:space="preserve">Пример: p ~ </w:t>
      </w:r>
      <w:proofErr w:type="spellStart"/>
      <w:r>
        <w:t>span</w:t>
      </w:r>
      <w:proofErr w:type="spellEnd"/>
      <w:r>
        <w:t xml:space="preserve"> выберет все элементы &lt;</w:t>
      </w:r>
      <w:proofErr w:type="spellStart"/>
      <w:r>
        <w:t>span</w:t>
      </w:r>
      <w:proofErr w:type="spellEnd"/>
      <w:r>
        <w:t>&gt;, которые находятся после элемента &lt;p&gt; внутри одного родителя.</w:t>
      </w:r>
    </w:p>
    <w:p w14:paraId="00000081" w14:textId="77777777" w:rsidR="005F7575" w:rsidRDefault="005F7575"/>
    <w:p w14:paraId="00000082" w14:textId="77777777" w:rsidR="005F7575" w:rsidRDefault="00043178">
      <w:r>
        <w:rPr>
          <w:b/>
        </w:rPr>
        <w:t>Комбинатор следую</w:t>
      </w:r>
      <w:r>
        <w:rPr>
          <w:b/>
        </w:rPr>
        <w:t>щего соседнего элемента +</w:t>
      </w:r>
    </w:p>
    <w:p w14:paraId="00000083" w14:textId="77777777" w:rsidR="005F7575" w:rsidRDefault="00043178">
      <w:r>
        <w:t>Выбирает элемент, который находится непосредственно после указанного элемента, если у них общий родитель.</w:t>
      </w:r>
    </w:p>
    <w:p w14:paraId="00000084" w14:textId="77777777" w:rsidR="005F7575" w:rsidRDefault="00043178">
      <w:r>
        <w:t>Синтаксис: A + B</w:t>
      </w:r>
    </w:p>
    <w:p w14:paraId="00000085" w14:textId="77777777" w:rsidR="005F7575" w:rsidRDefault="00043178">
      <w:r>
        <w:t xml:space="preserve">Пример: селектор </w:t>
      </w:r>
      <w:proofErr w:type="spellStart"/>
      <w:r>
        <w:t>ul</w:t>
      </w:r>
      <w:proofErr w:type="spellEnd"/>
      <w:r>
        <w:t xml:space="preserve"> + </w:t>
      </w:r>
      <w:proofErr w:type="spellStart"/>
      <w:r>
        <w:t>li</w:t>
      </w:r>
      <w:proofErr w:type="spellEnd"/>
      <w:r>
        <w:t xml:space="preserve"> выберет любой &lt;</w:t>
      </w:r>
      <w:proofErr w:type="spellStart"/>
      <w:r>
        <w:t>li</w:t>
      </w:r>
      <w:proofErr w:type="spellEnd"/>
      <w:r>
        <w:t>&gt; элемент, который  находится непосредственно после элемента &lt;</w:t>
      </w:r>
      <w:proofErr w:type="spellStart"/>
      <w:r>
        <w:t>ul</w:t>
      </w:r>
      <w:proofErr w:type="spellEnd"/>
      <w:r>
        <w:t>&gt;</w:t>
      </w:r>
      <w:r>
        <w:t>.</w:t>
      </w:r>
    </w:p>
    <w:p w14:paraId="00000086" w14:textId="77777777" w:rsidR="005F7575" w:rsidRDefault="005F7575"/>
    <w:p w14:paraId="00000087" w14:textId="77777777" w:rsidR="005F7575" w:rsidRDefault="00043178">
      <w:r>
        <w:rPr>
          <w:b/>
          <w:color w:val="FF0000"/>
          <w:sz w:val="28"/>
          <w:szCs w:val="28"/>
        </w:rPr>
        <w:t>!</w:t>
      </w:r>
      <w:r>
        <w:t xml:space="preserve"> Не существует селекторов, которые бы позволили выбрать родителя (содержащий контейнер), или соседа родителя, или потомков соседа родителя.</w:t>
      </w:r>
    </w:p>
    <w:p w14:paraId="00000088" w14:textId="77777777" w:rsidR="005F7575" w:rsidRDefault="00043178">
      <w:pPr>
        <w:pStyle w:val="2"/>
      </w:pPr>
      <w:bookmarkStart w:id="102" w:name="_il2pbnet4z2s" w:colFirst="0" w:colLast="0"/>
      <w:bookmarkEnd w:id="102"/>
      <w:proofErr w:type="spellStart"/>
      <w:r>
        <w:t>XPath</w:t>
      </w:r>
      <w:proofErr w:type="spellEnd"/>
      <w:r>
        <w:t xml:space="preserve"> селекторы</w:t>
      </w:r>
    </w:p>
    <w:p w14:paraId="00000089" w14:textId="77777777" w:rsidR="005F7575" w:rsidRDefault="00043178">
      <w:r>
        <w:t xml:space="preserve">(XML </w:t>
      </w:r>
      <w:proofErr w:type="spellStart"/>
      <w:r>
        <w:t>Path</w:t>
      </w:r>
      <w:proofErr w:type="spellEnd"/>
      <w:r>
        <w:t xml:space="preserve"> Language) это язык запросов, который использует древовидную структуру документа. </w:t>
      </w:r>
    </w:p>
    <w:p w14:paraId="0000008A" w14:textId="77777777" w:rsidR="005F7575" w:rsidRDefault="005F7575"/>
    <w:p w14:paraId="0000008B" w14:textId="77777777" w:rsidR="005F7575" w:rsidRDefault="00043178">
      <w:pPr>
        <w:rPr>
          <w:b/>
        </w:rPr>
      </w:pPr>
      <w:r>
        <w:t xml:space="preserve"> 1.</w:t>
      </w:r>
      <w:r>
        <w:t xml:space="preserve"> </w:t>
      </w:r>
      <w:proofErr w:type="spellStart"/>
      <w:r>
        <w:t>XPath</w:t>
      </w:r>
      <w:proofErr w:type="spellEnd"/>
      <w:r>
        <w:t xml:space="preserve"> запрос всегда</w:t>
      </w:r>
      <w:r>
        <w:rPr>
          <w:b/>
        </w:rPr>
        <w:t xml:space="preserve"> начинается с символа / или //</w:t>
      </w:r>
    </w:p>
    <w:p w14:paraId="0000008C" w14:textId="77777777" w:rsidR="005F7575" w:rsidRDefault="00043178">
      <w:r>
        <w:t>Символ / аналогичен символу &gt; в CSS-селекторе, а символ // - пробелу. Их смысл:</w:t>
      </w:r>
    </w:p>
    <w:p w14:paraId="0000008D" w14:textId="77777777" w:rsidR="005F7575" w:rsidRDefault="00043178">
      <w:r>
        <w:t>el1/el2 - выбирает элементы el2, являющиеся прямыми потомками el1;</w:t>
      </w:r>
    </w:p>
    <w:p w14:paraId="0000008E" w14:textId="77777777" w:rsidR="005F7575" w:rsidRDefault="00043178">
      <w:r>
        <w:t>el1//el2 - выбирает элементы el2, являющиеся потомками el1</w:t>
      </w:r>
      <w:r>
        <w:t xml:space="preserve"> любой степени вложенности.</w:t>
      </w:r>
    </w:p>
    <w:p w14:paraId="0000008F" w14:textId="77777777" w:rsidR="005F7575" w:rsidRDefault="00043178">
      <w:r>
        <w:t xml:space="preserve">Разница состоит в том, что в </w:t>
      </w:r>
      <w:proofErr w:type="spellStart"/>
      <w:r>
        <w:t>XPath</w:t>
      </w:r>
      <w:proofErr w:type="spellEnd"/>
      <w:r>
        <w:t>, когда мы начинаем запрос с символа /,  мы должны указать элемент, являющийся корнем нашего документа. Корнем всегда будет элемент с тегом &lt;</w:t>
      </w:r>
      <w:proofErr w:type="spellStart"/>
      <w:r>
        <w:t>html</w:t>
      </w:r>
      <w:proofErr w:type="spellEnd"/>
      <w:r>
        <w:t>&gt;. Пример: /</w:t>
      </w:r>
      <w:proofErr w:type="spellStart"/>
      <w:r>
        <w:t>html</w:t>
      </w:r>
      <w:proofErr w:type="spellEnd"/>
      <w:r>
        <w:t>/</w:t>
      </w:r>
      <w:proofErr w:type="spellStart"/>
      <w:r>
        <w:t>body</w:t>
      </w:r>
      <w:proofErr w:type="spellEnd"/>
      <w:r>
        <w:t>/</w:t>
      </w:r>
      <w:proofErr w:type="spellStart"/>
      <w:r>
        <w:t>header</w:t>
      </w:r>
      <w:proofErr w:type="spellEnd"/>
    </w:p>
    <w:p w14:paraId="00000090" w14:textId="77777777" w:rsidR="005F7575" w:rsidRDefault="00043178">
      <w:r>
        <w:t>Мы можем начинать за</w:t>
      </w:r>
      <w:r>
        <w:t>прос и с символа //. Это будет означать, что мы хотим найти всех потомков корневого элемента без указания корневого элемента. В этом случае, для поиска того же хедера, мы можем выполнить запрос //</w:t>
      </w:r>
      <w:proofErr w:type="spellStart"/>
      <w:r>
        <w:t>header</w:t>
      </w:r>
      <w:proofErr w:type="spellEnd"/>
      <w:r>
        <w:t>, так как других заголовков у нас нет.</w:t>
      </w:r>
    </w:p>
    <w:p w14:paraId="00000091" w14:textId="77777777" w:rsidR="005F7575" w:rsidRDefault="005F7575"/>
    <w:p w14:paraId="00000092" w14:textId="77777777" w:rsidR="005F7575" w:rsidRDefault="00043178">
      <w:r>
        <w:t>2. Символ</w:t>
      </w:r>
      <w:r>
        <w:rPr>
          <w:b/>
        </w:rPr>
        <w:t xml:space="preserve"> [ ] </w:t>
      </w:r>
      <w:r>
        <w:t>- это команда фильтрации</w:t>
      </w:r>
    </w:p>
    <w:p w14:paraId="00000093" w14:textId="77777777" w:rsidR="005F7575" w:rsidRDefault="00043178">
      <w:r>
        <w:t>Если по запросу найдено несколько элементов, то будет произведена фильтрация по правилу, указанному в скобках.</w:t>
      </w:r>
    </w:p>
    <w:p w14:paraId="00000094" w14:textId="77777777" w:rsidR="005F7575" w:rsidRDefault="005F7575"/>
    <w:p w14:paraId="00000095" w14:textId="77777777" w:rsidR="005F7575" w:rsidRDefault="00043178">
      <w:r>
        <w:t>Правил фильтрации очень много:</w:t>
      </w:r>
    </w:p>
    <w:p w14:paraId="00000096" w14:textId="77777777" w:rsidR="005F7575" w:rsidRDefault="005F7575"/>
    <w:p w14:paraId="00000097" w14:textId="77777777" w:rsidR="005F7575" w:rsidRDefault="00043178">
      <w:pPr>
        <w:numPr>
          <w:ilvl w:val="0"/>
          <w:numId w:val="2"/>
        </w:numPr>
      </w:pPr>
      <w:r>
        <w:lastRenderedPageBreak/>
        <w:t xml:space="preserve">по любому </w:t>
      </w:r>
      <w:r>
        <w:rPr>
          <w:b/>
        </w:rPr>
        <w:t>атрибуту</w:t>
      </w:r>
      <w:r>
        <w:t xml:space="preserve">, будь то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 (или любой другой). Например, мы хотим найти картинку с летящим котом, для этого можно выполнить запрос //</w:t>
      </w:r>
      <w:proofErr w:type="spellStart"/>
      <w:r>
        <w:t>img</w:t>
      </w:r>
      <w:proofErr w:type="spellEnd"/>
      <w:r>
        <w:t>[@id='bullet']</w:t>
      </w:r>
    </w:p>
    <w:p w14:paraId="00000098" w14:textId="77777777" w:rsidR="005F7575" w:rsidRDefault="00043178">
      <w:pPr>
        <w:numPr>
          <w:ilvl w:val="0"/>
          <w:numId w:val="2"/>
        </w:numPr>
      </w:pPr>
      <w:r>
        <w:t xml:space="preserve">по порядковому </w:t>
      </w:r>
      <w:r>
        <w:rPr>
          <w:b/>
        </w:rPr>
        <w:t>номеру</w:t>
      </w:r>
      <w:r>
        <w:t>. Допустим, мы хотим выбрать вторую по порядку карточку с котом. Для этого найдем эл</w:t>
      </w:r>
      <w:r>
        <w:t>емент с классом "</w:t>
      </w:r>
      <w:proofErr w:type="spellStart"/>
      <w:r>
        <w:t>row</w:t>
      </w:r>
      <w:proofErr w:type="spellEnd"/>
      <w:r>
        <w:t>" и возьмем его второго потомка: //</w:t>
      </w:r>
      <w:proofErr w:type="spellStart"/>
      <w:r>
        <w:t>div</w:t>
      </w:r>
      <w:proofErr w:type="spellEnd"/>
      <w:r>
        <w:t>[@class="row"]/div[2]</w:t>
      </w:r>
    </w:p>
    <w:p w14:paraId="00000099" w14:textId="77777777" w:rsidR="005F7575" w:rsidRDefault="00043178">
      <w:pPr>
        <w:numPr>
          <w:ilvl w:val="0"/>
          <w:numId w:val="2"/>
        </w:numPr>
      </w:pPr>
      <w:r>
        <w:rPr>
          <w:b/>
        </w:rPr>
        <w:t>по полному совпадению текста</w:t>
      </w:r>
      <w:r>
        <w:t xml:space="preserve">. Да, </w:t>
      </w:r>
      <w:proofErr w:type="spellStart"/>
      <w:r>
        <w:t>XPath</w:t>
      </w:r>
      <w:proofErr w:type="spellEnd"/>
      <w:r>
        <w:t xml:space="preserve"> - это единственный способ найти элемент по внутреннему тексту. Если мы хотим найти блок текста с котом-Лениным, можно воспользоваться </w:t>
      </w:r>
      <w:proofErr w:type="spellStart"/>
      <w:r>
        <w:t>XP</w:t>
      </w:r>
      <w:r>
        <w:t>ath</w:t>
      </w:r>
      <w:proofErr w:type="spellEnd"/>
      <w:r>
        <w:t xml:space="preserve"> селектором //p[</w:t>
      </w:r>
      <w:proofErr w:type="spellStart"/>
      <w:r>
        <w:t>text</w:t>
      </w:r>
      <w:proofErr w:type="spellEnd"/>
      <w:r>
        <w:t>()="</w:t>
      </w:r>
      <w:proofErr w:type="spellStart"/>
      <w:r>
        <w:t>Lenin</w:t>
      </w:r>
      <w:proofErr w:type="spellEnd"/>
      <w:r>
        <w:t xml:space="preserve"> </w:t>
      </w:r>
      <w:proofErr w:type="spellStart"/>
      <w:r>
        <w:t>cat</w:t>
      </w:r>
      <w:proofErr w:type="spellEnd"/>
      <w:r>
        <w:t>"]. Такой селектор вернет элемент, только если текст полностью совпадёт. Здесь важно сказать, что не всегда поиск по тексту - это хорошая практика, особенно в случае мультиязычных сайтов.</w:t>
      </w:r>
    </w:p>
    <w:p w14:paraId="0000009A" w14:textId="77777777" w:rsidR="005F7575" w:rsidRDefault="00043178">
      <w:pPr>
        <w:numPr>
          <w:ilvl w:val="0"/>
          <w:numId w:val="2"/>
        </w:numPr>
      </w:pPr>
      <w:r>
        <w:rPr>
          <w:b/>
        </w:rPr>
        <w:t>по частичному совпадению</w:t>
      </w:r>
      <w:r>
        <w:t xml:space="preserve"> текста </w:t>
      </w:r>
      <w:r>
        <w:t xml:space="preserve">или атрибута. Для этого нужна функция </w:t>
      </w:r>
      <w:proofErr w:type="spellStart"/>
      <w:r>
        <w:t>contains</w:t>
      </w:r>
      <w:proofErr w:type="spellEnd"/>
      <w:r>
        <w:t>. Запрос //p[</w:t>
      </w:r>
      <w:proofErr w:type="spellStart"/>
      <w:r>
        <w:t>contains</w:t>
      </w:r>
      <w:proofErr w:type="spellEnd"/>
      <w:r>
        <w:t>(</w:t>
      </w:r>
      <w:proofErr w:type="spellStart"/>
      <w:r>
        <w:t>text</w:t>
      </w:r>
      <w:proofErr w:type="spellEnd"/>
      <w:r>
        <w:t>(), "</w:t>
      </w:r>
      <w:proofErr w:type="spellStart"/>
      <w:r>
        <w:t>cat</w:t>
      </w:r>
      <w:proofErr w:type="spellEnd"/>
      <w:r>
        <w:t xml:space="preserve">")] вернет нам все абзацы текста, которые содержат слово </w:t>
      </w:r>
      <w:proofErr w:type="spellStart"/>
      <w:r>
        <w:t>cat</w:t>
      </w:r>
      <w:proofErr w:type="spellEnd"/>
      <w:r>
        <w:t>. Точно так же можно искать по частичному совпадению других атрибутов, это удобно, если у элемента несколько классов</w:t>
      </w:r>
      <w:r>
        <w:t xml:space="preserve">. Посмотрите на код </w:t>
      </w:r>
      <w:proofErr w:type="spellStart"/>
      <w:r>
        <w:t>навбара</w:t>
      </w:r>
      <w:proofErr w:type="spellEnd"/>
      <w:r>
        <w:t xml:space="preserve"> сайта с котами. Его можно найти селектором //</w:t>
      </w:r>
      <w:proofErr w:type="spellStart"/>
      <w:r>
        <w:t>div</w:t>
      </w:r>
      <w:proofErr w:type="spellEnd"/>
      <w:r>
        <w:t>[</w:t>
      </w:r>
      <w:proofErr w:type="spellStart"/>
      <w:r>
        <w:t>contains</w:t>
      </w:r>
      <w:proofErr w:type="spellEnd"/>
      <w:r>
        <w:t>(@class, "</w:t>
      </w:r>
      <w:proofErr w:type="spellStart"/>
      <w:r>
        <w:t>navbar</w:t>
      </w:r>
      <w:proofErr w:type="spellEnd"/>
      <w:r>
        <w:t>")]</w:t>
      </w:r>
    </w:p>
    <w:p w14:paraId="0000009B" w14:textId="77777777" w:rsidR="005F7575" w:rsidRDefault="00043178">
      <w:pPr>
        <w:numPr>
          <w:ilvl w:val="0"/>
          <w:numId w:val="2"/>
        </w:numPr>
      </w:pPr>
      <w:r>
        <w:t>в фильтрации еще можно использовать</w:t>
      </w:r>
      <w:r>
        <w:rPr>
          <w:b/>
        </w:rPr>
        <w:t xml:space="preserve"> булевы операции (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not</w:t>
      </w:r>
      <w:proofErr w:type="spellEnd"/>
      <w:r>
        <w:rPr>
          <w:b/>
        </w:rPr>
        <w:t>)</w:t>
      </w:r>
      <w:r>
        <w:t xml:space="preserve"> и некоторые простые </w:t>
      </w:r>
      <w:r>
        <w:rPr>
          <w:b/>
        </w:rPr>
        <w:t>арифметические выражения</w:t>
      </w:r>
      <w:r>
        <w:t xml:space="preserve"> (но вообще не стоит, наверное). Допусти</w:t>
      </w:r>
      <w:r>
        <w:t xml:space="preserve">м, мы хотим найти картинку обязательно с </w:t>
      </w:r>
      <w:proofErr w:type="spellStart"/>
      <w:r>
        <w:t>data-type</w:t>
      </w:r>
      <w:proofErr w:type="spellEnd"/>
      <w:r>
        <w:t xml:space="preserve"> "</w:t>
      </w:r>
      <w:proofErr w:type="spellStart"/>
      <w:r>
        <w:t>animal</w:t>
      </w:r>
      <w:proofErr w:type="spellEnd"/>
      <w:r>
        <w:t>" и именем "</w:t>
      </w:r>
      <w:proofErr w:type="spellStart"/>
      <w:r>
        <w:t>bullet-cat</w:t>
      </w:r>
      <w:proofErr w:type="spellEnd"/>
      <w:r>
        <w:t>", для этого подойдет запрос: //</w:t>
      </w:r>
      <w:proofErr w:type="spellStart"/>
      <w:r>
        <w:t>img</w:t>
      </w:r>
      <w:proofErr w:type="spellEnd"/>
      <w:r>
        <w:t xml:space="preserve">[@name='bullet-cat' </w:t>
      </w:r>
      <w:proofErr w:type="spellStart"/>
      <w:r>
        <w:t>and</w:t>
      </w:r>
      <w:proofErr w:type="spellEnd"/>
      <w:r>
        <w:t xml:space="preserve"> @data-type='animal']</w:t>
      </w:r>
    </w:p>
    <w:p w14:paraId="0000009C" w14:textId="77777777" w:rsidR="005F7575" w:rsidRDefault="005F7575">
      <w:pPr>
        <w:ind w:left="720"/>
      </w:pPr>
    </w:p>
    <w:p w14:paraId="0000009D" w14:textId="77777777" w:rsidR="005F7575" w:rsidRDefault="00043178">
      <w:r>
        <w:t xml:space="preserve"> 3. Символ</w:t>
      </w:r>
      <w:r>
        <w:rPr>
          <w:b/>
        </w:rPr>
        <w:t xml:space="preserve"> * </w:t>
      </w:r>
      <w:r>
        <w:t>- команда выбора всех элементов</w:t>
      </w:r>
    </w:p>
    <w:p w14:paraId="0000009E" w14:textId="77777777" w:rsidR="005F7575" w:rsidRDefault="00043178">
      <w:r>
        <w:t>Например можем найти текст в заголовке запросом //</w:t>
      </w:r>
      <w:proofErr w:type="spellStart"/>
      <w:r>
        <w:t>div</w:t>
      </w:r>
      <w:proofErr w:type="spellEnd"/>
      <w:r>
        <w:t>/*[@class="jumbotron-heading"]. Это может быть удобно, когда мы не знаем точно тег элемента, который ищем.</w:t>
      </w:r>
    </w:p>
    <w:p w14:paraId="0000009F" w14:textId="77777777" w:rsidR="005F7575" w:rsidRDefault="005F7575"/>
    <w:p w14:paraId="000000A0" w14:textId="77777777" w:rsidR="005F7575" w:rsidRDefault="00043178">
      <w:r>
        <w:t xml:space="preserve">Что важно знать про </w:t>
      </w:r>
      <w:proofErr w:type="spellStart"/>
      <w:r>
        <w:t>XPath</w:t>
      </w:r>
      <w:proofErr w:type="spellEnd"/>
      <w:r>
        <w:t>, чтобы пользоваться им безболезненно:</w:t>
      </w:r>
    </w:p>
    <w:p w14:paraId="000000A1" w14:textId="77777777" w:rsidR="005F7575" w:rsidRDefault="005F7575"/>
    <w:p w14:paraId="000000A2" w14:textId="77777777" w:rsidR="005F7575" w:rsidRDefault="00043178">
      <w:pPr>
        <w:numPr>
          <w:ilvl w:val="0"/>
          <w:numId w:val="1"/>
        </w:numPr>
      </w:pPr>
      <w:r>
        <w:t>Не используйте селекторы вида //</w:t>
      </w:r>
      <w:proofErr w:type="spellStart"/>
      <w:r>
        <w:t>div</w:t>
      </w:r>
      <w:proofErr w:type="spellEnd"/>
      <w:r>
        <w:t>[1]/</w:t>
      </w:r>
      <w:proofErr w:type="spellStart"/>
      <w:r>
        <w:t>div</w:t>
      </w:r>
      <w:proofErr w:type="spellEnd"/>
      <w:r>
        <w:t>[2]/</w:t>
      </w:r>
      <w:proofErr w:type="spellStart"/>
      <w:r>
        <w:t>div</w:t>
      </w:r>
      <w:proofErr w:type="spellEnd"/>
      <w:r>
        <w:t>[3] без крайней нужды: по таком</w:t>
      </w:r>
      <w:r>
        <w:t>у селектору невозможно с первого раза понять, что за элемент вы ищете. А когда структура страницы хоть немного изменится, то ваш селектор с большой вероятностью перестанет работать;</w:t>
      </w:r>
    </w:p>
    <w:p w14:paraId="000000A3" w14:textId="77777777" w:rsidR="005F7575" w:rsidRDefault="00043178">
      <w:pPr>
        <w:numPr>
          <w:ilvl w:val="0"/>
          <w:numId w:val="1"/>
        </w:numPr>
      </w:pPr>
      <w:r>
        <w:t xml:space="preserve">Если есть возможность использовать CSS-селекторы: </w:t>
      </w:r>
      <w:proofErr w:type="spellStart"/>
      <w:r>
        <w:t>сlass</w:t>
      </w:r>
      <w:proofErr w:type="spellEnd"/>
      <w:r>
        <w:t xml:space="preserve">, </w:t>
      </w:r>
      <w:proofErr w:type="spellStart"/>
      <w:r>
        <w:t>id</w:t>
      </w:r>
      <w:proofErr w:type="spellEnd"/>
      <w:r>
        <w:t xml:space="preserve"> или </w:t>
      </w:r>
      <w:proofErr w:type="spellStart"/>
      <w:r>
        <w:t>name</w:t>
      </w:r>
      <w:proofErr w:type="spellEnd"/>
      <w:r>
        <w:t xml:space="preserve"> - луч</w:t>
      </w:r>
      <w:r>
        <w:t xml:space="preserve">ше использовать их вместо поиска по </w:t>
      </w:r>
      <w:proofErr w:type="spellStart"/>
      <w:r>
        <w:t>XPath</w:t>
      </w:r>
      <w:proofErr w:type="spellEnd"/>
      <w:r>
        <w:t>;</w:t>
      </w:r>
    </w:p>
    <w:p w14:paraId="000000A4" w14:textId="77777777" w:rsidR="005F7575" w:rsidRDefault="00043178">
      <w:pPr>
        <w:numPr>
          <w:ilvl w:val="0"/>
          <w:numId w:val="1"/>
        </w:numPr>
      </w:pPr>
      <w:r>
        <w:t>Можно искать по полному или частичному совпадению текста или любого атрибута;</w:t>
      </w:r>
    </w:p>
    <w:p w14:paraId="000000A5" w14:textId="77777777" w:rsidR="005F7575" w:rsidRDefault="00043178">
      <w:pPr>
        <w:numPr>
          <w:ilvl w:val="0"/>
          <w:numId w:val="1"/>
        </w:numPr>
      </w:pPr>
      <w:r>
        <w:t>Можно использовать булевы операции и простую арифметику;</w:t>
      </w:r>
    </w:p>
    <w:p w14:paraId="000000A6" w14:textId="77777777" w:rsidR="005F7575" w:rsidRDefault="00043178">
      <w:pPr>
        <w:numPr>
          <w:ilvl w:val="0"/>
          <w:numId w:val="1"/>
        </w:numPr>
      </w:pPr>
      <w:r>
        <w:t>Можно удобно перемещаться по структуре документа (переходить к потомкам и к ро</w:t>
      </w:r>
      <w:r>
        <w:t>дителям);</w:t>
      </w:r>
    </w:p>
    <w:p w14:paraId="000000A7" w14:textId="77777777" w:rsidR="005F7575" w:rsidRDefault="00043178">
      <w:pPr>
        <w:numPr>
          <w:ilvl w:val="0"/>
          <w:numId w:val="1"/>
        </w:numPr>
      </w:pPr>
      <w:r>
        <w:t>Подойдет, когда у сайта всё плохо с атрибутами и нет возможности достучаться до разработчиков;</w:t>
      </w:r>
    </w:p>
    <w:p w14:paraId="000000A8" w14:textId="77777777" w:rsidR="005F7575" w:rsidRDefault="00043178">
      <w:pPr>
        <w:numPr>
          <w:ilvl w:val="0"/>
          <w:numId w:val="1"/>
        </w:numPr>
      </w:pPr>
      <w:r>
        <w:t xml:space="preserve">Есть мнение, что поиск по </w:t>
      </w:r>
      <w:proofErr w:type="spellStart"/>
      <w:r>
        <w:t>XPath</w:t>
      </w:r>
      <w:proofErr w:type="spellEnd"/>
      <w:r>
        <w:t xml:space="preserve"> в среднем медленнее, чем по </w:t>
      </w:r>
      <w:proofErr w:type="spellStart"/>
      <w:r>
        <w:t>css</w:t>
      </w:r>
      <w:proofErr w:type="spellEnd"/>
      <w:r>
        <w:t>. Но достоверно это неизвестно;</w:t>
      </w:r>
    </w:p>
    <w:p w14:paraId="000000A9" w14:textId="77777777" w:rsidR="005F7575" w:rsidRDefault="00043178">
      <w:pPr>
        <w:numPr>
          <w:ilvl w:val="0"/>
          <w:numId w:val="1"/>
        </w:numPr>
      </w:pPr>
      <w:r>
        <w:t>Не стоит использовать разные расширения для браузеров по</w:t>
      </w:r>
      <w:r>
        <w:t xml:space="preserve"> поиску </w:t>
      </w:r>
      <w:proofErr w:type="spellStart"/>
      <w:r>
        <w:t>XPath</w:t>
      </w:r>
      <w:proofErr w:type="spellEnd"/>
      <w:r>
        <w:t xml:space="preserve">: они подбирают нечитабельные и переусложненные селекторы. Лучше потратить </w:t>
      </w:r>
      <w:r>
        <w:lastRenderedPageBreak/>
        <w:t>немного времени и разобраться в синтаксисе самостоятельно, тем более, что он не очень сложный.</w:t>
      </w:r>
    </w:p>
    <w:sectPr w:rsidR="005F7575">
      <w:pgSz w:w="11909" w:h="16834"/>
      <w:pgMar w:top="1440" w:right="1399" w:bottom="1440" w:left="1440" w:header="720" w:footer="720" w:gutter="0"/>
      <w:pgNumType w:start="1"/>
      <w:cols w:space="720"/>
      <w:sectPrChange w:id="103" w:author="Анастасия Хитина" w:date="2022-01-02T15:39:00Z">
        <w:sectPr w:rsidR="005F7575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D23C8"/>
    <w:multiLevelType w:val="multilevel"/>
    <w:tmpl w:val="EC4E2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1B45DA"/>
    <w:multiLevelType w:val="multilevel"/>
    <w:tmpl w:val="14E2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75"/>
    <w:rsid w:val="00043178"/>
    <w:rsid w:val="005F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2C4A"/>
  <w15:docId w15:val="{DDA70F17-A2FA-4087-8DE1-A0E0B6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5818</Characters>
  <Application>Microsoft Office Word</Application>
  <DocSecurity>0</DocSecurity>
  <Lines>48</Lines>
  <Paragraphs>13</Paragraphs>
  <ScaleCrop>false</ScaleCrop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Групповой Пользователь 3</cp:lastModifiedBy>
  <cp:revision>2</cp:revision>
  <dcterms:created xsi:type="dcterms:W3CDTF">2022-02-16T12:57:00Z</dcterms:created>
  <dcterms:modified xsi:type="dcterms:W3CDTF">2022-02-16T12:58:00Z</dcterms:modified>
</cp:coreProperties>
</file>